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CAE6" w14:textId="77777777" w:rsidR="00F70929" w:rsidRDefault="00F70929" w:rsidP="00F70929">
      <w:pPr>
        <w:pStyle w:val="Heading1"/>
      </w:pPr>
      <w:bookmarkStart w:id="0" w:name="actigard-trial"/>
      <w:r>
        <w:t xml:space="preserve">Biocontrol of </w:t>
      </w:r>
      <w:r>
        <w:rPr>
          <w:i/>
        </w:rPr>
        <w:t>Phyllocoptes fructiphilus</w:t>
      </w:r>
      <w:bookmarkEnd w:id="0"/>
    </w:p>
    <w:p w14:paraId="7BD12B4E" w14:textId="77777777" w:rsidR="00F70929" w:rsidRDefault="00F70929" w:rsidP="00F70929">
      <w:pPr>
        <w:pStyle w:val="BodyText"/>
      </w:pPr>
      <w:r>
        <w:rPr>
          <w:b/>
        </w:rPr>
        <w:t>Treatments:</w:t>
      </w:r>
    </w:p>
    <w:p w14:paraId="22775A2E" w14:textId="77777777" w:rsidR="00F70929" w:rsidRDefault="00F70929" w:rsidP="00F70929">
      <w:pPr>
        <w:pStyle w:val="Compact"/>
        <w:numPr>
          <w:ilvl w:val="0"/>
          <w:numId w:val="1"/>
        </w:numPr>
      </w:pPr>
      <w:r>
        <w:t>Water - Control</w:t>
      </w:r>
    </w:p>
    <w:p w14:paraId="57CB6084" w14:textId="77777777" w:rsidR="00F70929" w:rsidRDefault="00F70929" w:rsidP="00F70929">
      <w:pPr>
        <w:pStyle w:val="Compact"/>
        <w:numPr>
          <w:ilvl w:val="0"/>
          <w:numId w:val="1"/>
        </w:numPr>
      </w:pPr>
      <w:r>
        <w:t>Actigard - 100 mg/L (Full rate)</w:t>
      </w:r>
    </w:p>
    <w:p w14:paraId="30427E92" w14:textId="77777777" w:rsidR="00F70929" w:rsidRDefault="00F70929" w:rsidP="00F70929">
      <w:pPr>
        <w:pStyle w:val="Compact"/>
        <w:numPr>
          <w:ilvl w:val="0"/>
          <w:numId w:val="1"/>
        </w:numPr>
      </w:pPr>
      <w:r>
        <w:t>Ninja - Full rate</w:t>
      </w:r>
    </w:p>
    <w:p w14:paraId="01FE7FFC" w14:textId="77777777" w:rsidR="00F70929" w:rsidRDefault="00F70929" w:rsidP="00F70929">
      <w:pPr>
        <w:pStyle w:val="Compact"/>
        <w:numPr>
          <w:ilvl w:val="0"/>
          <w:numId w:val="1"/>
        </w:numPr>
      </w:pPr>
      <w:proofErr w:type="spellStart"/>
      <w:r>
        <w:t>Kontos</w:t>
      </w:r>
      <w:proofErr w:type="spellEnd"/>
      <w:r>
        <w:t xml:space="preserve"> - Full rate</w:t>
      </w:r>
    </w:p>
    <w:p w14:paraId="1B808AF7" w14:textId="77777777" w:rsidR="00F70929" w:rsidRDefault="00F70929" w:rsidP="00F70929">
      <w:pPr>
        <w:pStyle w:val="Compact"/>
        <w:numPr>
          <w:ilvl w:val="0"/>
          <w:numId w:val="1"/>
        </w:numPr>
      </w:pPr>
      <w:r>
        <w:rPr>
          <w:i/>
        </w:rPr>
        <w:t xml:space="preserve">A. </w:t>
      </w:r>
      <w:proofErr w:type="spellStart"/>
      <w:r>
        <w:rPr>
          <w:i/>
        </w:rPr>
        <w:t>swirskii</w:t>
      </w:r>
      <w:proofErr w:type="spellEnd"/>
      <w:r>
        <w:t xml:space="preserve"> (one sachet per rose)</w:t>
      </w:r>
    </w:p>
    <w:p w14:paraId="2D5FE3DA" w14:textId="77777777" w:rsidR="00F70929" w:rsidRDefault="00F70929" w:rsidP="00F70929">
      <w:pPr>
        <w:pStyle w:val="Compact"/>
        <w:numPr>
          <w:ilvl w:val="0"/>
          <w:numId w:val="1"/>
        </w:numPr>
      </w:pPr>
      <w:r>
        <w:rPr>
          <w:i/>
        </w:rPr>
        <w:t xml:space="preserve">A. </w:t>
      </w:r>
      <w:proofErr w:type="spellStart"/>
      <w:r>
        <w:rPr>
          <w:i/>
        </w:rPr>
        <w:t>swirskii</w:t>
      </w:r>
      <w:proofErr w:type="spellEnd"/>
      <w:r>
        <w:t xml:space="preserve"> + Ninja (one sachet per rose, Full rate)</w:t>
      </w:r>
    </w:p>
    <w:p w14:paraId="52B4DC90" w14:textId="77777777" w:rsidR="00F70929" w:rsidRDefault="00F70929" w:rsidP="00F70929">
      <w:pPr>
        <w:pStyle w:val="FirstParagraph"/>
      </w:pPr>
      <w:r>
        <w:rPr>
          <w:b/>
        </w:rPr>
        <w:t>Application Instructions</w:t>
      </w:r>
    </w:p>
    <w:p w14:paraId="7F7E6D41" w14:textId="0088B4CA" w:rsidR="00F70929" w:rsidRDefault="00F70929" w:rsidP="00F70929">
      <w:pPr>
        <w:pStyle w:val="Compact"/>
        <w:numPr>
          <w:ilvl w:val="0"/>
          <w:numId w:val="3"/>
        </w:numPr>
      </w:pPr>
      <w:r>
        <w:t xml:space="preserve">We have six treatments, with 16 roses per treatment, in a </w:t>
      </w:r>
      <w:commentRangeStart w:id="1"/>
      <w:r>
        <w:t>split plot design</w:t>
      </w:r>
      <w:commentRangeEnd w:id="1"/>
      <w:r w:rsidR="003F590F">
        <w:rPr>
          <w:rStyle w:val="CommentReference"/>
        </w:rPr>
        <w:commentReference w:id="1"/>
      </w:r>
      <w:r>
        <w:t xml:space="preserve">. There are four zones, A, B, C and D. We </w:t>
      </w:r>
      <w:commentRangeStart w:id="2"/>
      <w:r>
        <w:t xml:space="preserve">will be sampling rose flowers from </w:t>
      </w:r>
      <w:del w:id="3" w:author="Martini,Xavier" w:date="2019-09-11T10:01:00Z">
        <w:r w:rsidDel="003F590F">
          <w:delText xml:space="preserve">a </w:delText>
        </w:r>
      </w:del>
      <w:ins w:id="4" w:author="Martini,Xavier" w:date="2019-09-11T10:01:00Z">
        <w:r w:rsidR="003F590F">
          <w:t xml:space="preserve">the four </w:t>
        </w:r>
      </w:ins>
      <w:r>
        <w:t>different zone each week</w:t>
      </w:r>
      <w:commentRangeEnd w:id="2"/>
      <w:r w:rsidR="003F590F">
        <w:rPr>
          <w:rStyle w:val="CommentReference"/>
        </w:rPr>
        <w:commentReference w:id="2"/>
      </w:r>
      <w:r>
        <w:t xml:space="preserve">, rotating through </w:t>
      </w:r>
      <w:ins w:id="5" w:author="Martini,Xavier" w:date="2019-09-11T10:01:00Z">
        <w:r w:rsidR="003F590F">
          <w:t xml:space="preserve">rows </w:t>
        </w:r>
      </w:ins>
      <w:r>
        <w:t xml:space="preserve">until all </w:t>
      </w:r>
      <w:del w:id="6" w:author="Martini,Xavier" w:date="2019-09-11T10:02:00Z">
        <w:r w:rsidDel="003F590F">
          <w:delText xml:space="preserve">zones </w:delText>
        </w:r>
      </w:del>
      <w:ins w:id="7" w:author="Martini,Xavier" w:date="2019-09-11T10:02:00Z">
        <w:r w:rsidR="003F590F">
          <w:t xml:space="preserve">rows </w:t>
        </w:r>
      </w:ins>
      <w:r>
        <w:t>have been sampled three times</w:t>
      </w:r>
      <w:ins w:id="8" w:author="Martini,Xavier" w:date="2019-09-11T10:02:00Z">
        <w:r w:rsidR="003F590F">
          <w:t xml:space="preserve"> (12 sampling dates)</w:t>
        </w:r>
      </w:ins>
      <w:r>
        <w:t xml:space="preserve">. Each zone contains 16 plants, with four plants for each treatment, which allows us to get a good subset of the overall design with each weeks’ sample. The rows are designed to </w:t>
      </w:r>
      <w:del w:id="9" w:author="MATHEWS PARET" w:date="2019-09-11T08:50:00Z">
        <w:r w:rsidDel="00A64B28">
          <w:delText xml:space="preserve">prevent </w:delText>
        </w:r>
      </w:del>
      <w:ins w:id="10" w:author="MATHEWS PARET" w:date="2019-09-11T08:50:00Z">
        <w:r w:rsidR="00A64B28">
          <w:t xml:space="preserve">minimize </w:t>
        </w:r>
      </w:ins>
      <w:r>
        <w:t xml:space="preserve">the spread of the predatory mites, with the mite treatments central to the other treatments, and mirrored on both sides. This design should increase the probability that mites contaminate </w:t>
      </w:r>
      <w:commentRangeStart w:id="11"/>
      <w:r>
        <w:t>compatible treatments rather than treatments where they should not be. It is also designed to allow for easier treatment applications for the central rows, with their treatment combinations. In order to avoid confusion, each rose pot should be labeled with a stake that has the zone, treatment abbreviations: (W, A, K, M, N, +) and plant number listed on it. Please review ‘pmite_map_2019.pdf’ for plot arrangement and spray treatments:</w:t>
      </w:r>
      <w:commentRangeEnd w:id="11"/>
      <w:r w:rsidR="003F590F">
        <w:rPr>
          <w:rStyle w:val="CommentReference"/>
        </w:rPr>
        <w:commentReference w:id="11"/>
      </w:r>
    </w:p>
    <w:p w14:paraId="30325ADD" w14:textId="258C46D5" w:rsidR="00F70929" w:rsidRDefault="00F70929" w:rsidP="00F70929">
      <w:pPr>
        <w:pStyle w:val="FirstParagraph"/>
      </w:pPr>
      <w:commentRangeStart w:id="12"/>
      <w:r>
        <w:rPr>
          <w:noProof/>
        </w:rPr>
        <w:lastRenderedPageBreak/>
        <w:drawing>
          <wp:inline distT="0" distB="0" distL="0" distR="0" wp14:anchorId="479FFF99" wp14:editId="41EC6931">
            <wp:extent cx="50292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886200"/>
                    </a:xfrm>
                    <a:prstGeom prst="rect">
                      <a:avLst/>
                    </a:prstGeom>
                    <a:noFill/>
                    <a:ln>
                      <a:noFill/>
                    </a:ln>
                  </pic:spPr>
                </pic:pic>
              </a:graphicData>
            </a:graphic>
          </wp:inline>
        </w:drawing>
      </w:r>
      <w:commentRangeEnd w:id="12"/>
      <w:r w:rsidR="003F590F">
        <w:rPr>
          <w:rStyle w:val="CommentReference"/>
        </w:rPr>
        <w:commentReference w:id="12"/>
      </w:r>
    </w:p>
    <w:p w14:paraId="16D49AB1" w14:textId="2F02B248" w:rsidR="00F70929" w:rsidRDefault="00F70929" w:rsidP="00F70929">
      <w:pPr>
        <w:numPr>
          <w:ilvl w:val="0"/>
          <w:numId w:val="3"/>
        </w:numPr>
      </w:pPr>
      <w:r>
        <w:rPr>
          <w:i/>
        </w:rPr>
        <w:t>Phyllocoptes fructiphilus</w:t>
      </w:r>
      <w:ins w:id="13" w:author="Martini,Xavier" w:date="2019-09-11T10:05:00Z">
        <w:r w:rsidR="003F590F">
          <w:rPr>
            <w:i/>
          </w:rPr>
          <w:t xml:space="preserve"> infestation</w:t>
        </w:r>
      </w:ins>
      <w:r>
        <w:t xml:space="preserve">: rose cuttings ~12 cm should be taken from roses </w:t>
      </w:r>
      <w:ins w:id="14" w:author="Martini,Xavier" w:date="2019-09-11T10:05:00Z">
        <w:r w:rsidR="003F590F">
          <w:t xml:space="preserve">in the landscape </w:t>
        </w:r>
      </w:ins>
      <w:r>
        <w:t>showing symptoms of Rose Rosette Disease and placed in each rose pot on the 1st and 4th week of the experiment.</w:t>
      </w:r>
    </w:p>
    <w:p w14:paraId="753F39EF" w14:textId="01B05C76" w:rsidR="00F70929" w:rsidRDefault="00F70929" w:rsidP="00F70929">
      <w:pPr>
        <w:numPr>
          <w:ilvl w:val="0"/>
          <w:numId w:val="3"/>
        </w:numPr>
      </w:pPr>
      <w:proofErr w:type="spellStart"/>
      <w:r>
        <w:rPr>
          <w:i/>
        </w:rPr>
        <w:t>Amblyseius</w:t>
      </w:r>
      <w:proofErr w:type="spellEnd"/>
      <w:r>
        <w:rPr>
          <w:i/>
        </w:rPr>
        <w:t xml:space="preserve"> </w:t>
      </w:r>
      <w:proofErr w:type="spellStart"/>
      <w:r>
        <w:rPr>
          <w:i/>
        </w:rPr>
        <w:t>swirskii</w:t>
      </w:r>
      <w:proofErr w:type="spellEnd"/>
      <w:ins w:id="15" w:author="Martini,Xavier" w:date="2019-09-11T10:06:00Z">
        <w:r w:rsidR="003F590F">
          <w:rPr>
            <w:i/>
          </w:rPr>
          <w:t xml:space="preserve"> release</w:t>
        </w:r>
      </w:ins>
      <w:r>
        <w:t>: mites should be applied on the 1st and 4th week of the experiment</w:t>
      </w:r>
      <w:ins w:id="16" w:author="Martini,Xavier" w:date="2019-09-11T10:06:00Z">
        <w:r w:rsidR="003F590F">
          <w:t xml:space="preserve"> three days after infestation with </w:t>
        </w:r>
        <w:r w:rsidR="003F590F" w:rsidRPr="003F590F">
          <w:rPr>
            <w:i/>
            <w:rPrChange w:id="17" w:author="Martini,Xavier" w:date="2019-09-11T10:06:00Z">
              <w:rPr/>
            </w:rPrChange>
          </w:rPr>
          <w:t>P. fructiphilus</w:t>
        </w:r>
      </w:ins>
      <w:r>
        <w:t>. Using the supplied hooks, hang one sachet from the middle of each rose pot.</w:t>
      </w:r>
    </w:p>
    <w:p w14:paraId="159E8A86" w14:textId="6D80581F" w:rsidR="00F70929" w:rsidRDefault="00A64B28" w:rsidP="00F70929">
      <w:pPr>
        <w:numPr>
          <w:ilvl w:val="0"/>
          <w:numId w:val="3"/>
        </w:numPr>
      </w:pPr>
      <w:ins w:id="18" w:author="MATHEWS PARET" w:date="2019-09-11T08:51:00Z">
        <w:r>
          <w:t>Chemical a</w:t>
        </w:r>
      </w:ins>
      <w:del w:id="19" w:author="MATHEWS PARET" w:date="2019-09-11T08:51:00Z">
        <w:r w:rsidR="00F70929" w:rsidDel="00A64B28">
          <w:delText>A</w:delText>
        </w:r>
      </w:del>
      <w:r w:rsidR="00F70929">
        <w:t>pplications</w:t>
      </w:r>
      <w:ins w:id="20" w:author="MATHEWS PARET" w:date="2019-09-11T08:51:00Z">
        <w:r>
          <w:t xml:space="preserve"> (Ninja, </w:t>
        </w:r>
        <w:proofErr w:type="spellStart"/>
        <w:r>
          <w:t>Actigard</w:t>
        </w:r>
        <w:proofErr w:type="spellEnd"/>
        <w:r>
          <w:t xml:space="preserve">, </w:t>
        </w:r>
        <w:proofErr w:type="spellStart"/>
        <w:r>
          <w:t>Kontos</w:t>
        </w:r>
        <w:proofErr w:type="spellEnd"/>
        <w:r>
          <w:t>)</w:t>
        </w:r>
      </w:ins>
      <w:r w:rsidR="00F70929">
        <w:t xml:space="preserve"> should be done on the same day each week, weather permitting, preferably at the beginning of the week.</w:t>
      </w:r>
    </w:p>
    <w:p w14:paraId="7E350487" w14:textId="77777777" w:rsidR="00F70929" w:rsidRDefault="00F70929" w:rsidP="00F70929">
      <w:pPr>
        <w:pStyle w:val="FirstParagraph"/>
      </w:pPr>
      <w:r>
        <w:rPr>
          <w:b/>
        </w:rPr>
        <w:t>Data Collection</w:t>
      </w:r>
    </w:p>
    <w:p w14:paraId="52FBA4AE" w14:textId="5AA0006F" w:rsidR="00F70929" w:rsidRDefault="00F70929" w:rsidP="007C2F99">
      <w:pPr>
        <w:numPr>
          <w:ilvl w:val="0"/>
          <w:numId w:val="3"/>
        </w:numPr>
        <w:pPrChange w:id="21" w:author="Fife,Austin N" w:date="2019-09-11T13:53:00Z">
          <w:pPr>
            <w:numPr>
              <w:numId w:val="3"/>
            </w:numPr>
            <w:tabs>
              <w:tab w:val="num" w:pos="0"/>
            </w:tabs>
            <w:ind w:left="480" w:hanging="480"/>
          </w:pPr>
        </w:pPrChange>
      </w:pPr>
      <w:commentRangeStart w:id="22"/>
      <w:del w:id="23" w:author="Fife,Austin N" w:date="2019-09-11T13:53:00Z">
        <w:r w:rsidDel="007C2F99">
          <w:delText xml:space="preserve">We </w:delText>
        </w:r>
      </w:del>
      <w:bookmarkStart w:id="24" w:name="_GoBack"/>
      <w:bookmarkEnd w:id="24"/>
      <w:commentRangeEnd w:id="22"/>
      <w:ins w:id="25" w:author="Fife,Austin N" w:date="2019-09-11T13:53:00Z">
        <w:r w:rsidR="007C2F99">
          <w:t xml:space="preserve"> </w:t>
        </w:r>
      </w:ins>
      <w:r w:rsidR="00A64B28">
        <w:rPr>
          <w:rStyle w:val="CommentReference"/>
        </w:rPr>
        <w:commentReference w:id="22"/>
      </w:r>
      <w:r>
        <w:t xml:space="preserve">will be collecting flower samples from </w:t>
      </w:r>
      <w:r w:rsidRPr="007C2F99">
        <w:rPr>
          <w:i/>
          <w:rPrChange w:id="26" w:author="Fife,Austin N" w:date="2019-09-11T13:53:00Z">
            <w:rPr>
              <w:i/>
            </w:rPr>
          </w:rPrChange>
        </w:rPr>
        <w:t>all</w:t>
      </w:r>
      <w:r>
        <w:t xml:space="preserve"> roses only twice: once before beginning the treatments and once at the end of the experiment.</w:t>
      </w:r>
    </w:p>
    <w:p w14:paraId="1AE987F2" w14:textId="3298463E" w:rsidR="00F70929" w:rsidRDefault="00F70929" w:rsidP="00F70929">
      <w:pPr>
        <w:numPr>
          <w:ilvl w:val="0"/>
          <w:numId w:val="3"/>
        </w:numPr>
      </w:pPr>
      <w:r>
        <w:t xml:space="preserve">For weeks 2 through </w:t>
      </w:r>
      <w:del w:id="27" w:author="Martini,Xavier" w:date="2019-09-11T10:08:00Z">
        <w:r w:rsidDel="003F590F">
          <w:delText>9</w:delText>
        </w:r>
      </w:del>
      <w:ins w:id="28" w:author="Martini,Xavier" w:date="2019-09-11T10:08:00Z">
        <w:r w:rsidR="003F590F">
          <w:t>12</w:t>
        </w:r>
      </w:ins>
      <w:r>
        <w:t xml:space="preserve">, we will </w:t>
      </w:r>
      <w:commentRangeStart w:id="29"/>
      <w:r>
        <w:t>collect</w:t>
      </w:r>
      <w:commentRangeEnd w:id="29"/>
      <w:r w:rsidR="00A64B28">
        <w:rPr>
          <w:rStyle w:val="CommentReference"/>
        </w:rPr>
        <w:commentReference w:id="29"/>
      </w:r>
      <w:r>
        <w:t xml:space="preserve"> from one </w:t>
      </w:r>
      <w:del w:id="30" w:author="Martini,Xavier" w:date="2019-09-11T10:08:00Z">
        <w:r w:rsidDel="003F590F">
          <w:delText xml:space="preserve">zone </w:delText>
        </w:r>
      </w:del>
      <w:ins w:id="31" w:author="Martini,Xavier" w:date="2019-09-11T10:08:00Z">
        <w:r w:rsidR="003F590F">
          <w:t xml:space="preserve">row </w:t>
        </w:r>
      </w:ins>
      <w:r>
        <w:t xml:space="preserve">per week, starting with </w:t>
      </w:r>
      <w:del w:id="32" w:author="Martini,Xavier" w:date="2019-09-11T10:08:00Z">
        <w:r w:rsidDel="003F590F">
          <w:delText>zone A</w:delText>
        </w:r>
      </w:del>
      <w:ins w:id="33" w:author="Martini,Xavier" w:date="2019-09-11T10:08:00Z">
        <w:r w:rsidR="003F590F">
          <w:t>first row</w:t>
        </w:r>
      </w:ins>
      <w:r>
        <w:t xml:space="preserve"> rotating through the </w:t>
      </w:r>
      <w:del w:id="34" w:author="Martini,Xavier" w:date="2019-09-11T10:08:00Z">
        <w:r w:rsidDel="003F590F">
          <w:delText xml:space="preserve">zones </w:delText>
        </w:r>
      </w:del>
      <w:ins w:id="35" w:author="Martini,Xavier" w:date="2019-09-11T10:08:00Z">
        <w:r w:rsidR="003F590F">
          <w:t xml:space="preserve">rows </w:t>
        </w:r>
      </w:ins>
      <w:del w:id="36" w:author="Martini,Xavier" w:date="2019-09-11T10:09:00Z">
        <w:r w:rsidDel="003F590F">
          <w:delText>i</w:delText>
        </w:r>
      </w:del>
      <w:del w:id="37" w:author="Martini,Xavier" w:date="2019-09-11T10:08:00Z">
        <w:r w:rsidDel="003F590F">
          <w:delText xml:space="preserve">n alphabetical order </w:delText>
        </w:r>
      </w:del>
      <w:r>
        <w:t xml:space="preserve">until each </w:t>
      </w:r>
      <w:del w:id="38" w:author="Martini,Xavier" w:date="2019-09-11T10:09:00Z">
        <w:r w:rsidDel="003F590F">
          <w:delText xml:space="preserve">zone </w:delText>
        </w:r>
      </w:del>
      <w:ins w:id="39" w:author="Martini,Xavier" w:date="2019-09-11T10:09:00Z">
        <w:r w:rsidR="003F590F">
          <w:t xml:space="preserve">rows </w:t>
        </w:r>
      </w:ins>
      <w:r>
        <w:t>has been sampled three times.</w:t>
      </w:r>
    </w:p>
    <w:p w14:paraId="0C111580" w14:textId="77777777" w:rsidR="00F70929" w:rsidRDefault="00F70929" w:rsidP="00F70929">
      <w:pPr>
        <w:numPr>
          <w:ilvl w:val="0"/>
          <w:numId w:val="3"/>
        </w:numPr>
      </w:pPr>
      <w:commentRangeStart w:id="40"/>
      <w:r>
        <w:t xml:space="preserve">We </w:t>
      </w:r>
      <w:commentRangeEnd w:id="40"/>
      <w:r w:rsidR="00A64B28">
        <w:rPr>
          <w:rStyle w:val="CommentReference"/>
        </w:rPr>
        <w:commentReference w:id="40"/>
      </w:r>
      <w:r>
        <w:t xml:space="preserve">will be rating disease severity for every rose each week before we spray, rating roses according to the Horsfall-Barratt Scale as described in the </w:t>
      </w:r>
      <w:commentRangeStart w:id="41"/>
      <w:r>
        <w:t xml:space="preserve">‘disease_severity_scale.docx’ </w:t>
      </w:r>
      <w:commentRangeEnd w:id="41"/>
      <w:r w:rsidR="00A64B28">
        <w:rPr>
          <w:rStyle w:val="CommentReference"/>
        </w:rPr>
        <w:commentReference w:id="41"/>
      </w:r>
      <w:r>
        <w:t>file. The same people should be taking the ratings each week to avoid differences between observers.</w:t>
      </w:r>
    </w:p>
    <w:p w14:paraId="06728707" w14:textId="77777777" w:rsidR="00F70929" w:rsidRDefault="00F70929" w:rsidP="00F70929">
      <w:pPr>
        <w:pStyle w:val="FirstParagraph"/>
      </w:pPr>
      <w:r>
        <w:rPr>
          <w:b/>
        </w:rPr>
        <w:t>Sample Processing</w:t>
      </w:r>
    </w:p>
    <w:p w14:paraId="72B2BB81" w14:textId="77777777" w:rsidR="00F70929" w:rsidRDefault="00F70929" w:rsidP="00F70929">
      <w:pPr>
        <w:numPr>
          <w:ilvl w:val="0"/>
          <w:numId w:val="3"/>
        </w:numPr>
      </w:pPr>
      <w:r>
        <w:lastRenderedPageBreak/>
        <w:t>50 ml centrifuge tubes should be labeled on the side with the date, plant zone, treatment and number. The lid should be labeled with zone and plant number, then the tube filled with 15 ml of 95% ethanol.</w:t>
      </w:r>
    </w:p>
    <w:p w14:paraId="4DD04B42" w14:textId="77777777" w:rsidR="00F70929" w:rsidRDefault="00F70929" w:rsidP="00F70929">
      <w:pPr>
        <w:numPr>
          <w:ilvl w:val="0"/>
          <w:numId w:val="3"/>
        </w:numPr>
        <w:rPr>
          <w:ins w:id="42" w:author="MATHEWS PARET" w:date="2019-09-11T08:54:00Z"/>
        </w:rPr>
      </w:pPr>
      <w:r>
        <w:t>Take a floral cutting large enough to fill the centrifuge tubes provided (about ~10 cm) and place the flower petal side down in the tube so the entire flower is submerged in alcohol over the sepals. Make sure the lid is tight, then shake the tube vigorously for a few seconds to help dislodge any mites. Make sure that no alcohol gets on the exterior of the tubes and dissolves labels, otherwise the labels should be rewritten. These tubes should be stored vertically so that the flower and sepals remain submerged in the alcohol. These tubes can be kept at room temperature until Austin visits to count mites on the 5th and 10th week.</w:t>
      </w:r>
    </w:p>
    <w:p w14:paraId="63D1AA4E" w14:textId="497A0362" w:rsidR="00174920" w:rsidRDefault="00174920" w:rsidP="00F70929">
      <w:pPr>
        <w:numPr>
          <w:ilvl w:val="0"/>
          <w:numId w:val="3"/>
        </w:numPr>
      </w:pPr>
      <w:commentRangeStart w:id="43"/>
      <w:ins w:id="44" w:author="MATHEWS PARET" w:date="2019-09-11T08:54:00Z">
        <w:r>
          <w:t xml:space="preserve">Once a </w:t>
        </w:r>
      </w:ins>
      <w:ins w:id="45" w:author="MATHEWS PARET" w:date="2019-09-11T08:55:00Z">
        <w:r>
          <w:t>plant</w:t>
        </w:r>
      </w:ins>
      <w:ins w:id="46" w:author="MATHEWS PARET" w:date="2019-09-11T08:54:00Z">
        <w:r>
          <w:t xml:space="preserve"> is seen with </w:t>
        </w:r>
      </w:ins>
      <w:ins w:id="47" w:author="MATHEWS PARET" w:date="2019-09-11T08:55:00Z">
        <w:r>
          <w:t>symptoms</w:t>
        </w:r>
      </w:ins>
      <w:ins w:id="48" w:author="Martini,Xavier" w:date="2019-09-11T10:10:00Z">
        <w:r w:rsidR="003F590F">
          <w:t xml:space="preserve"> take an extra sample, and</w:t>
        </w:r>
      </w:ins>
      <w:ins w:id="49" w:author="MATHEWS PARET" w:date="2019-09-11T08:55:00Z">
        <w:r>
          <w:t xml:space="preserve"> sent it to Fanny for diagnostic confirmation for RRV.</w:t>
        </w:r>
      </w:ins>
      <w:commentRangeEnd w:id="43"/>
      <w:r w:rsidR="003F590F">
        <w:rPr>
          <w:rStyle w:val="CommentReference"/>
        </w:rPr>
        <w:commentReference w:id="43"/>
      </w:r>
    </w:p>
    <w:p w14:paraId="4AE40582" w14:textId="409A16A6" w:rsidR="00F70929" w:rsidRDefault="00F70929" w:rsidP="00F70929">
      <w:pPr>
        <w:pStyle w:val="FirstParagraph"/>
      </w:pPr>
      <w:r>
        <w:rPr>
          <w:noProof/>
        </w:rPr>
        <w:drawing>
          <wp:inline distT="0" distB="0" distL="0" distR="0" wp14:anchorId="601D615A" wp14:editId="221CA95D">
            <wp:extent cx="53340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14:paraId="28B42099" w14:textId="3E42C4A1" w:rsidR="00F70929" w:rsidRDefault="00F70929" w:rsidP="00F70929">
      <w:pPr>
        <w:pStyle w:val="BodyText"/>
      </w:pPr>
      <w:r>
        <w:rPr>
          <w:noProof/>
        </w:rPr>
        <w:lastRenderedPageBreak/>
        <w:drawing>
          <wp:inline distT="0" distB="0" distL="0" distR="0" wp14:anchorId="622CB28E" wp14:editId="637C9A92">
            <wp:extent cx="503872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800600"/>
                    </a:xfrm>
                    <a:prstGeom prst="rect">
                      <a:avLst/>
                    </a:prstGeom>
                    <a:noFill/>
                    <a:ln>
                      <a:noFill/>
                    </a:ln>
                  </pic:spPr>
                </pic:pic>
              </a:graphicData>
            </a:graphic>
          </wp:inline>
        </w:drawing>
      </w:r>
    </w:p>
    <w:p w14:paraId="2153554A" w14:textId="77777777" w:rsidR="00F70929" w:rsidRDefault="00F70929" w:rsidP="00F70929">
      <w:pPr>
        <w:pStyle w:val="BodyText"/>
      </w:pPr>
      <w:r>
        <w:t>If there are any questions, comments, data loss or problems, please call or email Dr. Xavier Martini (xmartini@ufl.edu, 850-875-7160) or Austin Fife (afife@ufl.edu, 208-874-2283) as soon as possible.</w:t>
      </w:r>
    </w:p>
    <w:p w14:paraId="62B143B9" w14:textId="77777777" w:rsidR="00157E12" w:rsidRPr="00F70929" w:rsidRDefault="00157E12" w:rsidP="00F70929"/>
    <w:sectPr w:rsidR="00157E12" w:rsidRPr="00F70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i,Xavier" w:date="2019-09-11T10:07:00Z" w:initials="M">
    <w:p w14:paraId="03556E3D" w14:textId="3444DC51" w:rsidR="003F590F" w:rsidRDefault="003F590F">
      <w:pPr>
        <w:pStyle w:val="CommentText"/>
      </w:pPr>
      <w:r>
        <w:rPr>
          <w:rStyle w:val="CommentReference"/>
        </w:rPr>
        <w:annotationRef/>
      </w:r>
      <w:r>
        <w:t>This is not a split plot design</w:t>
      </w:r>
    </w:p>
  </w:comment>
  <w:comment w:id="2" w:author="Martini,Xavier" w:date="2019-09-11T10:01:00Z" w:initials="M">
    <w:p w14:paraId="2A577788" w14:textId="0449B379" w:rsidR="003F590F" w:rsidRDefault="003F590F">
      <w:pPr>
        <w:pStyle w:val="CommentText"/>
      </w:pPr>
      <w:r>
        <w:rPr>
          <w:rStyle w:val="CommentReference"/>
        </w:rPr>
        <w:annotationRef/>
      </w:r>
      <w:r>
        <w:t>No you should sample rose from every block once a week, just don’t use the same row</w:t>
      </w:r>
    </w:p>
  </w:comment>
  <w:comment w:id="11" w:author="Martini,Xavier" w:date="2019-09-11T10:02:00Z" w:initials="M">
    <w:p w14:paraId="61A042AC" w14:textId="72D99BAB" w:rsidR="003F590F" w:rsidRDefault="003F590F">
      <w:pPr>
        <w:pStyle w:val="CommentText"/>
      </w:pPr>
      <w:r>
        <w:rPr>
          <w:rStyle w:val="CommentReference"/>
        </w:rPr>
        <w:annotationRef/>
      </w:r>
      <w:r>
        <w:t xml:space="preserve">See my comment below. Let’s talk about it. </w:t>
      </w:r>
    </w:p>
  </w:comment>
  <w:comment w:id="12" w:author="Martini,Xavier" w:date="2019-09-11T09:58:00Z" w:initials="M">
    <w:p w14:paraId="305920EC" w14:textId="4A86F53A" w:rsidR="003F590F" w:rsidRDefault="003F590F">
      <w:pPr>
        <w:pStyle w:val="CommentText"/>
      </w:pPr>
      <w:r>
        <w:rPr>
          <w:rStyle w:val="CommentReference"/>
        </w:rPr>
        <w:annotationRef/>
      </w:r>
      <w:r>
        <w:t xml:space="preserve">Your treatments should be randomized within each block. I understand that you want to keep Mite treatments together but nevertheless, they need to be randomized better than that. All your water treatments are on the border. Given that we know that mites have an edge effect that is a big bias. </w:t>
      </w:r>
    </w:p>
  </w:comment>
  <w:comment w:id="22" w:author="MATHEWS PARET" w:date="2019-09-11T08:53:00Z" w:initials="MP">
    <w:p w14:paraId="00474EB1" w14:textId="572DF117" w:rsidR="00A64B28" w:rsidRDefault="00A64B28">
      <w:pPr>
        <w:pStyle w:val="CommentText"/>
      </w:pPr>
      <w:r>
        <w:rPr>
          <w:rStyle w:val="CommentReference"/>
        </w:rPr>
        <w:annotationRef/>
      </w:r>
      <w:r>
        <w:t>We means who. State it</w:t>
      </w:r>
    </w:p>
  </w:comment>
  <w:comment w:id="29" w:author="MATHEWS PARET" w:date="2019-09-11T08:52:00Z" w:initials="MP">
    <w:p w14:paraId="7027A265" w14:textId="51D4EA5A" w:rsidR="00A64B28" w:rsidRDefault="00A64B28">
      <w:pPr>
        <w:pStyle w:val="CommentText"/>
      </w:pPr>
      <w:r>
        <w:rPr>
          <w:rStyle w:val="CommentReference"/>
        </w:rPr>
        <w:annotationRef/>
      </w:r>
      <w:r>
        <w:t>Leaf samples?</w:t>
      </w:r>
    </w:p>
  </w:comment>
  <w:comment w:id="40" w:author="MATHEWS PARET" w:date="2019-09-11T08:53:00Z" w:initials="MP">
    <w:p w14:paraId="1886DB98" w14:textId="752A3BA1" w:rsidR="00A64B28" w:rsidRDefault="00A64B28">
      <w:pPr>
        <w:pStyle w:val="CommentText"/>
      </w:pPr>
      <w:r>
        <w:rPr>
          <w:rStyle w:val="CommentReference"/>
        </w:rPr>
        <w:annotationRef/>
      </w:r>
      <w:r>
        <w:t>Who, state it.</w:t>
      </w:r>
    </w:p>
  </w:comment>
  <w:comment w:id="41" w:author="MATHEWS PARET" w:date="2019-09-11T08:53:00Z" w:initials="MP">
    <w:p w14:paraId="702F5370" w14:textId="1F4DA1DD" w:rsidR="00A64B28" w:rsidRDefault="00A64B28">
      <w:pPr>
        <w:pStyle w:val="CommentText"/>
      </w:pPr>
      <w:r>
        <w:rPr>
          <w:rStyle w:val="CommentReference"/>
        </w:rPr>
        <w:annotationRef/>
      </w:r>
      <w:r>
        <w:t xml:space="preserve">Can you review and make sure it is the same scale Shimat used, but not the one Jean used. </w:t>
      </w:r>
    </w:p>
  </w:comment>
  <w:comment w:id="43" w:author="Martini,Xavier" w:date="2019-09-11T10:10:00Z" w:initials="M">
    <w:p w14:paraId="3B49F60F" w14:textId="61E0B88D" w:rsidR="003F590F" w:rsidRDefault="003F590F">
      <w:pPr>
        <w:pStyle w:val="CommentText"/>
      </w:pPr>
      <w:r>
        <w:rPr>
          <w:rStyle w:val="CommentReference"/>
        </w:rPr>
        <w:annotationRef/>
      </w:r>
      <w:r>
        <w:t xml:space="preserve">Do we need to put this sample in alcohol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56E3D" w15:done="0"/>
  <w15:commentEx w15:paraId="2A577788" w15:done="0"/>
  <w15:commentEx w15:paraId="61A042AC" w15:done="0"/>
  <w15:commentEx w15:paraId="305920EC" w15:done="0"/>
  <w15:commentEx w15:paraId="00474EB1" w15:done="0"/>
  <w15:commentEx w15:paraId="7027A265" w15:done="0"/>
  <w15:commentEx w15:paraId="1886DB98" w15:done="0"/>
  <w15:commentEx w15:paraId="702F5370" w15:done="0"/>
  <w15:commentEx w15:paraId="3B49F6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56E3D" w16cid:durableId="21235945"/>
  <w16cid:commentId w16cid:paraId="2A577788" w16cid:durableId="21235946"/>
  <w16cid:commentId w16cid:paraId="61A042AC" w16cid:durableId="21235947"/>
  <w16cid:commentId w16cid:paraId="305920EC" w16cid:durableId="21235948"/>
  <w16cid:commentId w16cid:paraId="00474EB1" w16cid:durableId="21235949"/>
  <w16cid:commentId w16cid:paraId="7027A265" w16cid:durableId="2123594A"/>
  <w16cid:commentId w16cid:paraId="1886DB98" w16cid:durableId="2123594B"/>
  <w16cid:commentId w16cid:paraId="702F5370" w16cid:durableId="2123594C"/>
  <w16cid:commentId w16cid:paraId="3B49F60F" w16cid:durableId="212359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auto"/>
    <w:pitch w:val="variable"/>
    <w:sig w:usb0="00000000"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6DE50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5AFA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i,Xavier">
    <w15:presenceInfo w15:providerId="AD" w15:userId="S-1-5-21-1308237860-4193317556-336787646-1252295"/>
  </w15:person>
  <w15:person w15:author="Fife,Austin N">
    <w15:presenceInfo w15:providerId="AD" w15:userId="S::afife@ufl.edu::85dfd2a7-0211-460a-9f03-eacb80e9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94"/>
    <w:rsid w:val="00157E12"/>
    <w:rsid w:val="00174920"/>
    <w:rsid w:val="00223990"/>
    <w:rsid w:val="002A6094"/>
    <w:rsid w:val="003F590F"/>
    <w:rsid w:val="00450BB3"/>
    <w:rsid w:val="004D21E9"/>
    <w:rsid w:val="00632556"/>
    <w:rsid w:val="007C2F99"/>
    <w:rsid w:val="009503F5"/>
    <w:rsid w:val="009802BB"/>
    <w:rsid w:val="00A64B28"/>
    <w:rsid w:val="00E1113B"/>
    <w:rsid w:val="00F70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6D639"/>
  <w15:docId w15:val="{B7DC53FA-6E5C-4603-88C3-B0EEB6F0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29"/>
  </w:style>
  <w:style w:type="paragraph" w:styleId="Heading1">
    <w:name w:val="heading 1"/>
    <w:basedOn w:val="Normal"/>
    <w:next w:val="BodyText"/>
    <w:link w:val="Heading1Char"/>
    <w:uiPriority w:val="9"/>
    <w:qFormat/>
    <w:rsid w:val="002A609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link w:val="SubtitleChar"/>
    <w:autoRedefine/>
    <w:qFormat/>
    <w:rsid w:val="009503F5"/>
    <w:pPr>
      <w:keepNext/>
      <w:keepLines/>
      <w:spacing w:before="240" w:after="240"/>
      <w:contextualSpacing w:val="0"/>
    </w:pPr>
    <w:rPr>
      <w:rFonts w:ascii="Times New Roman" w:hAnsi="Times New Roman"/>
      <w:b/>
      <w:bCs/>
      <w:spacing w:val="0"/>
      <w:kern w:val="0"/>
      <w:sz w:val="30"/>
      <w:szCs w:val="30"/>
    </w:rPr>
  </w:style>
  <w:style w:type="character" w:customStyle="1" w:styleId="SubtitleChar">
    <w:name w:val="Subtitle Char"/>
    <w:basedOn w:val="DefaultParagraphFont"/>
    <w:link w:val="Subtitle"/>
    <w:rsid w:val="009503F5"/>
    <w:rPr>
      <w:rFonts w:ascii="Times New Roman" w:eastAsiaTheme="majorEastAsia" w:hAnsi="Times New Roman" w:cstheme="majorBidi"/>
      <w:b/>
      <w:bCs/>
      <w:sz w:val="30"/>
      <w:szCs w:val="30"/>
    </w:rPr>
  </w:style>
  <w:style w:type="paragraph" w:styleId="Title">
    <w:name w:val="Title"/>
    <w:basedOn w:val="Normal"/>
    <w:next w:val="Normal"/>
    <w:link w:val="TitleChar"/>
    <w:uiPriority w:val="10"/>
    <w:qFormat/>
    <w:rsid w:val="009503F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3F5"/>
    <w:rPr>
      <w:rFonts w:asciiTheme="majorHAnsi" w:eastAsiaTheme="majorEastAsia" w:hAnsiTheme="majorHAnsi" w:cstheme="majorBidi"/>
      <w:spacing w:val="-10"/>
      <w:kern w:val="28"/>
      <w:sz w:val="56"/>
      <w:szCs w:val="56"/>
    </w:rPr>
  </w:style>
  <w:style w:type="paragraph" w:styleId="BodyText">
    <w:name w:val="Body Text"/>
    <w:basedOn w:val="Normal"/>
    <w:link w:val="BodyTextChar"/>
    <w:unhideWhenUsed/>
    <w:qFormat/>
    <w:rsid w:val="009503F5"/>
    <w:pPr>
      <w:spacing w:after="120"/>
    </w:pPr>
  </w:style>
  <w:style w:type="character" w:customStyle="1" w:styleId="BodyTextChar">
    <w:name w:val="Body Text Char"/>
    <w:basedOn w:val="DefaultParagraphFont"/>
    <w:link w:val="BodyText"/>
    <w:semiHidden/>
    <w:rsid w:val="009503F5"/>
  </w:style>
  <w:style w:type="paragraph" w:customStyle="1" w:styleId="Author">
    <w:name w:val="Author"/>
    <w:next w:val="BodyText"/>
    <w:autoRedefine/>
    <w:qFormat/>
    <w:rsid w:val="009503F5"/>
    <w:pPr>
      <w:keepNext/>
      <w:keepLines/>
    </w:pPr>
  </w:style>
  <w:style w:type="character" w:customStyle="1" w:styleId="Heading1Char">
    <w:name w:val="Heading 1 Char"/>
    <w:basedOn w:val="DefaultParagraphFont"/>
    <w:link w:val="Heading1"/>
    <w:uiPriority w:val="9"/>
    <w:rsid w:val="002A6094"/>
    <w:rPr>
      <w:rFonts w:asciiTheme="majorHAnsi" w:eastAsiaTheme="majorEastAsia" w:hAnsiTheme="majorHAnsi" w:cstheme="majorBidi"/>
      <w:b/>
      <w:bCs/>
      <w:color w:val="2D4F8E" w:themeColor="accent1" w:themeShade="B5"/>
      <w:sz w:val="32"/>
      <w:szCs w:val="32"/>
    </w:rPr>
  </w:style>
  <w:style w:type="paragraph" w:customStyle="1" w:styleId="FirstParagraph">
    <w:name w:val="First Paragraph"/>
    <w:basedOn w:val="BodyText"/>
    <w:next w:val="BodyText"/>
    <w:qFormat/>
    <w:rsid w:val="002A6094"/>
    <w:pPr>
      <w:spacing w:before="180" w:after="180"/>
    </w:pPr>
  </w:style>
  <w:style w:type="paragraph" w:customStyle="1" w:styleId="Compact">
    <w:name w:val="Compact"/>
    <w:basedOn w:val="BodyText"/>
    <w:qFormat/>
    <w:rsid w:val="002A6094"/>
    <w:pPr>
      <w:spacing w:before="36" w:after="36"/>
    </w:pPr>
  </w:style>
  <w:style w:type="paragraph" w:styleId="BalloonText">
    <w:name w:val="Balloon Text"/>
    <w:basedOn w:val="Normal"/>
    <w:link w:val="BalloonTextChar"/>
    <w:uiPriority w:val="99"/>
    <w:semiHidden/>
    <w:unhideWhenUsed/>
    <w:rsid w:val="00A64B2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B28"/>
    <w:rPr>
      <w:rFonts w:ascii="Lucida Grande" w:hAnsi="Lucida Grande" w:cs="Lucida Grande"/>
      <w:sz w:val="18"/>
      <w:szCs w:val="18"/>
    </w:rPr>
  </w:style>
  <w:style w:type="character" w:styleId="CommentReference">
    <w:name w:val="annotation reference"/>
    <w:basedOn w:val="DefaultParagraphFont"/>
    <w:uiPriority w:val="99"/>
    <w:semiHidden/>
    <w:unhideWhenUsed/>
    <w:rsid w:val="00A64B28"/>
    <w:rPr>
      <w:sz w:val="18"/>
      <w:szCs w:val="18"/>
    </w:rPr>
  </w:style>
  <w:style w:type="paragraph" w:styleId="CommentText">
    <w:name w:val="annotation text"/>
    <w:basedOn w:val="Normal"/>
    <w:link w:val="CommentTextChar"/>
    <w:uiPriority w:val="99"/>
    <w:semiHidden/>
    <w:unhideWhenUsed/>
    <w:rsid w:val="00A64B28"/>
  </w:style>
  <w:style w:type="character" w:customStyle="1" w:styleId="CommentTextChar">
    <w:name w:val="Comment Text Char"/>
    <w:basedOn w:val="DefaultParagraphFont"/>
    <w:link w:val="CommentText"/>
    <w:uiPriority w:val="99"/>
    <w:semiHidden/>
    <w:rsid w:val="00A64B28"/>
  </w:style>
  <w:style w:type="paragraph" w:styleId="CommentSubject">
    <w:name w:val="annotation subject"/>
    <w:basedOn w:val="CommentText"/>
    <w:next w:val="CommentText"/>
    <w:link w:val="CommentSubjectChar"/>
    <w:uiPriority w:val="99"/>
    <w:semiHidden/>
    <w:unhideWhenUsed/>
    <w:rsid w:val="00A64B28"/>
    <w:rPr>
      <w:b/>
      <w:bCs/>
      <w:sz w:val="20"/>
      <w:szCs w:val="20"/>
    </w:rPr>
  </w:style>
  <w:style w:type="character" w:customStyle="1" w:styleId="CommentSubjectChar">
    <w:name w:val="Comment Subject Char"/>
    <w:basedOn w:val="CommentTextChar"/>
    <w:link w:val="CommentSubject"/>
    <w:uiPriority w:val="99"/>
    <w:semiHidden/>
    <w:rsid w:val="00A64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08AECD-7E6D-4BE5-A93F-2B6790638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1B7E9-813E-460A-8D9C-191406FC21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CC8052-A491-4E27-B790-8D37D159C0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Fife,Austin N</dc:creator>
  <cp:keywords/>
  <dc:description/>
  <cp:lastModifiedBy>Fife,Austin N</cp:lastModifiedBy>
  <cp:revision>3</cp:revision>
  <dcterms:created xsi:type="dcterms:W3CDTF">2019-09-11T15:30:00Z</dcterms:created>
  <dcterms:modified xsi:type="dcterms:W3CDTF">2019-09-11T17:54:00Z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